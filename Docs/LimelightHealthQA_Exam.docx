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0920" cy="704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Practical QA Test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Time </w:t>
      </w:r>
      <w:r>
        <w:rPr>
          <w:b/>
          <w:bCs/>
        </w:rPr>
        <w:t>Estimate</w:t>
      </w:r>
      <w:r>
        <w:rPr>
          <w:b/>
          <w:bCs/>
        </w:rPr>
        <w:t xml:space="preserve">: </w:t>
      </w:r>
    </w:p>
    <w:p>
      <w:pPr>
        <w:pStyle w:val="Normal"/>
        <w:rPr/>
      </w:pPr>
      <w:r>
        <w:rPr>
          <w:b/>
          <w:bCs/>
        </w:rPr>
        <w:t>Q1. 60 Minutes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Heading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Q1.</w:t>
      </w:r>
      <w:r>
        <w:rPr>
          <w:rFonts w:ascii="Liberation Serif" w:hAnsi="Liberation Serif"/>
        </w:rPr>
        <w:t xml:space="preserve"> Given the following feature requirements and mock design please create test cases that test all the requirements mentioned below. Every test case must follow the structure:</w:t>
      </w:r>
    </w:p>
    <w:p>
      <w:pPr>
        <w:pStyle w:val="Heading"/>
        <w:numPr>
          <w:ilvl w:val="0"/>
          <w:numId w:val="3"/>
        </w:numPr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Title</w:t>
      </w:r>
    </w:p>
    <w:p>
      <w:pPr>
        <w:pStyle w:val="Heading"/>
        <w:numPr>
          <w:ilvl w:val="0"/>
          <w:numId w:val="3"/>
        </w:numPr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Set of preconditions</w:t>
      </w:r>
    </w:p>
    <w:p>
      <w:pPr>
        <w:pStyle w:val="Heading"/>
        <w:numPr>
          <w:ilvl w:val="0"/>
          <w:numId w:val="3"/>
        </w:numPr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Steps to achieve expected condition</w:t>
      </w:r>
    </w:p>
    <w:p>
      <w:pPr>
        <w:pStyle w:val="Heading"/>
        <w:numPr>
          <w:ilvl w:val="0"/>
          <w:numId w:val="3"/>
        </w:numPr>
        <w:spacing w:before="0" w:after="0"/>
        <w:rPr>
          <w:rFonts w:ascii="Liberation Serif" w:hAnsi="Liberation Serif"/>
          <w:ins w:id="0" w:author="Vlad Suvorov" w:date="2017-03-13T13:30:00Z"/>
        </w:rPr>
      </w:pPr>
      <w:r>
        <w:rPr>
          <w:rFonts w:ascii="Liberation Serif" w:hAnsi="Liberation Serif"/>
        </w:rPr>
        <w:t>Expected result</w:t>
      </w:r>
    </w:p>
    <w:p>
      <w:pPr>
        <w:pStyle w:val="Heading"/>
        <w:rPr/>
      </w:pPr>
      <w:r>
        <w:rPr>
          <w:rFonts w:ascii="Liberation Serif" w:hAnsi="Liberation Serif"/>
        </w:rPr>
        <w:t>You can use any application you like but test cases must be easily accessible for Limelight to review (Excel and Microsoft word are also fine).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Requirements:</w:t>
      </w:r>
    </w:p>
    <w:p>
      <w:pPr>
        <w:pStyle w:val="Normal"/>
        <w:numPr>
          <w:ilvl w:val="0"/>
          <w:numId w:val="2"/>
        </w:numPr>
        <w:rPr/>
      </w:pPr>
      <w:r>
        <w:rPr/>
        <w:t>A user should be able to create and save a group for use in Limelight’s application</w:t>
      </w:r>
    </w:p>
    <w:p>
      <w:pPr>
        <w:pStyle w:val="Normal"/>
        <w:numPr>
          <w:ilvl w:val="0"/>
          <w:numId w:val="2"/>
        </w:numPr>
        <w:rPr/>
      </w:pPr>
      <w:r>
        <w:rPr/>
        <w:t>A group creation page should consist of the following fields to be populated</w:t>
      </w:r>
    </w:p>
    <w:p>
      <w:pPr>
        <w:pStyle w:val="Normal"/>
        <w:numPr>
          <w:ilvl w:val="1"/>
          <w:numId w:val="2"/>
        </w:numPr>
        <w:rPr/>
      </w:pPr>
      <w:r>
        <w:rPr/>
        <w:t>Company Name – Input field, length of the value is 3-50 symbols</w:t>
      </w:r>
    </w:p>
    <w:p>
      <w:pPr>
        <w:pStyle w:val="Normal"/>
        <w:numPr>
          <w:ilvl w:val="1"/>
          <w:numId w:val="2"/>
        </w:numPr>
        <w:rPr/>
      </w:pPr>
      <w:r>
        <w:rPr/>
        <w:t>Zip Code – Input field (Numeric values only – 5 or 6 digits)</w:t>
      </w:r>
    </w:p>
    <w:p>
      <w:pPr>
        <w:pStyle w:val="Normal"/>
        <w:numPr>
          <w:ilvl w:val="1"/>
          <w:numId w:val="2"/>
        </w:numPr>
        <w:rPr/>
      </w:pPr>
      <w:r>
        <w:rPr/>
        <w:t>County – Input field (length 30 letters)</w:t>
      </w:r>
    </w:p>
    <w:p>
      <w:pPr>
        <w:pStyle w:val="Normal"/>
        <w:numPr>
          <w:ilvl w:val="1"/>
          <w:numId w:val="2"/>
        </w:numPr>
        <w:rPr/>
      </w:pPr>
      <w:r>
        <w:rPr/>
        <w:t>SIC Code – Input with search results returned in a dropdown box, any value not from dropdown is invalid</w:t>
      </w:r>
    </w:p>
    <w:p>
      <w:pPr>
        <w:pStyle w:val="Normal"/>
        <w:numPr>
          <w:ilvl w:val="1"/>
          <w:numId w:val="2"/>
        </w:numPr>
        <w:rPr/>
      </w:pPr>
      <w:r>
        <w:rPr/>
        <w:t>Group Type – Dropdown (Prospect, Client)</w:t>
      </w:r>
    </w:p>
    <w:p>
      <w:pPr>
        <w:pStyle w:val="Normal"/>
        <w:numPr>
          <w:ilvl w:val="1"/>
          <w:numId w:val="2"/>
        </w:numPr>
        <w:rPr/>
      </w:pPr>
      <w:r>
        <w:rPr/>
        <w:t>Does this group have over 100 Employees? - Dropdown (Yes, No)</w:t>
      </w:r>
    </w:p>
    <w:p>
      <w:pPr>
        <w:pStyle w:val="Normal"/>
        <w:numPr>
          <w:ilvl w:val="1"/>
          <w:numId w:val="2"/>
        </w:numPr>
        <w:rPr/>
      </w:pPr>
      <w:r>
        <w:rPr/>
        <w:t>Save &amp; Continue – button</w:t>
      </w:r>
    </w:p>
    <w:p>
      <w:pPr>
        <w:pStyle w:val="Normal"/>
        <w:numPr>
          <w:ilvl w:val="0"/>
          <w:numId w:val="2"/>
        </w:numPr>
        <w:rPr/>
      </w:pPr>
      <w:r>
        <w:rPr/>
        <w:t>Mandatory fields</w:t>
      </w:r>
    </w:p>
    <w:p>
      <w:pPr>
        <w:pStyle w:val="Normal"/>
        <w:numPr>
          <w:ilvl w:val="1"/>
          <w:numId w:val="2"/>
        </w:numPr>
        <w:rPr/>
      </w:pPr>
      <w:r>
        <w:rPr/>
        <w:t>Company Name</w:t>
      </w:r>
    </w:p>
    <w:p>
      <w:pPr>
        <w:pStyle w:val="Normal"/>
        <w:numPr>
          <w:ilvl w:val="1"/>
          <w:numId w:val="2"/>
        </w:numPr>
        <w:rPr/>
      </w:pPr>
      <w:r>
        <w:rPr/>
        <w:t>Zip Code</w:t>
      </w:r>
    </w:p>
    <w:p>
      <w:pPr>
        <w:pStyle w:val="Normal"/>
        <w:numPr>
          <w:ilvl w:val="1"/>
          <w:numId w:val="2"/>
        </w:numPr>
        <w:rPr/>
      </w:pPr>
      <w:r>
        <w:rPr/>
        <w:t>County</w:t>
      </w:r>
    </w:p>
    <w:p>
      <w:pPr>
        <w:pStyle w:val="Normal"/>
        <w:numPr>
          <w:ilvl w:val="1"/>
          <w:numId w:val="2"/>
        </w:numPr>
        <w:rPr/>
      </w:pPr>
      <w:r>
        <w:rPr/>
        <w:t>Group Type – Dropdown (Prospect, Client)</w:t>
      </w:r>
    </w:p>
    <w:p>
      <w:pPr>
        <w:pStyle w:val="Normal"/>
        <w:numPr>
          <w:ilvl w:val="1"/>
          <w:numId w:val="2"/>
        </w:numPr>
        <w:rPr/>
      </w:pPr>
      <w:r>
        <w:rPr/>
        <w:t>Does this group have over 100 Employees? - Dropdown (Yes, No)</w:t>
      </w:r>
    </w:p>
    <w:p>
      <w:pPr>
        <w:pStyle w:val="Normal"/>
        <w:numPr>
          <w:ilvl w:val="0"/>
          <w:numId w:val="2"/>
        </w:numPr>
        <w:rPr/>
      </w:pPr>
      <w:r>
        <w:rPr/>
        <w:t>Optional fields</w:t>
      </w:r>
    </w:p>
    <w:p>
      <w:pPr>
        <w:pStyle w:val="Normal"/>
        <w:numPr>
          <w:ilvl w:val="1"/>
          <w:numId w:val="2"/>
        </w:numPr>
        <w:rPr/>
      </w:pPr>
      <w:r>
        <w:rPr/>
        <w:t>SIC Code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If a mandatory field is not set then the Save &amp; Continue button should </w:t>
      </w:r>
      <w:ins w:id="1" w:author="Vlad Suvorov" w:date="2017-03-13T13:40:00Z">
        <w:r>
          <w:rPr/>
          <w:t>be disabled</w:t>
        </w:r>
      </w:ins>
    </w:p>
    <w:p>
      <w:pPr>
        <w:pStyle w:val="Normal"/>
        <w:numPr>
          <w:ilvl w:val="0"/>
          <w:numId w:val="2"/>
        </w:numPr>
        <w:rPr/>
      </w:pPr>
      <w:ins w:id="2" w:author="Vlad Suvorov" w:date="2017-03-13T13:40:00Z">
        <w:r>
          <w:rPr/>
          <w:t>If any field has invalid value</w:t>
        </w:r>
      </w:ins>
      <w:ins w:id="3" w:author="Vlad Suvorov" w:date="2017-03-13T13:42:00Z">
        <w:r>
          <w:rPr/>
          <w:t>,</w:t>
        </w:r>
      </w:ins>
      <w:ins w:id="4" w:author="Vlad Suvorov" w:date="2017-03-13T13:40:00Z">
        <w:r>
          <w:rPr/>
          <w:t xml:space="preserve"> then the Save &amp; Continue button should be disabled</w:t>
        </w:r>
      </w:ins>
    </w:p>
    <w:p>
      <w:pPr>
        <w:pStyle w:val="Normal"/>
        <w:numPr>
          <w:ilvl w:val="0"/>
          <w:numId w:val="2"/>
        </w:numPr>
        <w:rPr/>
      </w:pPr>
      <w:r>
        <w:rPr/>
        <w:t>If all mandatory fields are set the Save &amp; Continue button should redirect a user to the next page (www.limelighthealth.com/nextPage)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County field should be automatically populated when a user enters a zip code. You can use </w:t>
      </w:r>
      <w:hyperlink r:id="rId3">
        <w:r>
          <w:rPr>
            <w:rStyle w:val="InternetLink"/>
          </w:rPr>
          <w:t>http://www.unitedstateszipcodes.org/</w:t>
        </w:r>
      </w:hyperlink>
      <w:r>
        <w:rPr/>
        <w:t xml:space="preserve"> for testing purposes.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For testing SIC code use </w:t>
      </w:r>
      <w:hyperlink r:id="rId4">
        <w:r>
          <w:rPr>
            <w:rStyle w:val="InternetLink"/>
          </w:rPr>
          <w:t>https://www.sec.gov/info/edgar/siccodes.htm</w:t>
        </w:r>
      </w:hyperlink>
      <w:r>
        <w:rPr/>
        <w:t xml:space="preserve"> for sample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4230370</wp:posOffset>
            </wp:positionV>
            <wp:extent cx="6332220" cy="1111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following is an example of the feature in a mock design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213995</wp:posOffset>
            </wp:positionV>
            <wp:extent cx="6332220" cy="28155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SIC Dropdown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7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05cc"/>
    <w:rPr>
      <w:rFonts w:ascii="Times New Roman" w:hAnsi="Times New Roman"/>
      <w:color w:val="00000A"/>
      <w:sz w:val="18"/>
      <w:szCs w:val="16"/>
    </w:rPr>
  </w:style>
  <w:style w:type="character" w:styleId="ListLabel3">
    <w:name w:val="ListLabel 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05cc"/>
    <w:pPr/>
    <w:rPr>
      <w:rFonts w:ascii="Times New Roman" w:hAnsi="Times New Roman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unitedstateszipcodes.org/" TargetMode="External"/><Relationship Id="rId4" Type="http://schemas.openxmlformats.org/officeDocument/2006/relationships/hyperlink" Target="https://www.sec.gov/info/edgar/siccodes.ht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1A4411-EFE4-A34E-8BAE-C7496B39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LibreOffice/5.0.2.2$Windows_x86 LibreOffice_project/37b43f919e4de5eeaca9b9755ed688758a8251fe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2017-03-13T21:11:00Z</dcterms:created>
  <dc:language>en-US</dc:language>
  <dcterms:modified xsi:type="dcterms:W3CDTF">2017-03-27T12:57:22Z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